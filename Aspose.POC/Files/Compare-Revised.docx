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461A" w:rsidRDefault="00EF307A" w14:paraId="3561598E" w14:textId="50757719">
      <w:pPr>
        <w:rPr>
          <w:b/>
          <w:bCs/>
          <w:lang w:val="en-US"/>
        </w:rPr>
      </w:pPr>
      <w:r>
        <w:rPr>
          <w:lang w:val="en-US"/>
        </w:rPr>
        <w:t xml:space="preserve">==== </w:t>
      </w:r>
      <w:r>
        <w:rPr>
          <w:b/>
          <w:bCs/>
          <w:lang w:val="en-US"/>
        </w:rPr>
        <w:t>HD Final SF_SC US locale Template1-17032022</w:t>
      </w:r>
      <w:ins w:author="Hitesh Dobariya" w:date="2022-05-12T14:28:00Z" w:id="0">
        <w:r>
          <w:rPr>
            <w:b/>
            <w:bCs/>
            <w:lang w:val="en-US"/>
          </w:rPr>
          <w:t xml:space="preserve"> Add text</w:t>
        </w:r>
      </w:ins>
    </w:p>
    <w:p w:rsidR="00EC461A" w:rsidRDefault="00EF307A" w14:paraId="72B571ED" w14:textId="77777777">
      <w:pPr>
        <w:rPr>
          <w:b/>
          <w:bCs/>
          <w:lang w:val="en-US"/>
        </w:rPr>
      </w:pPr>
      <w:r>
        <w:rPr>
          <w:b/>
          <w:bCs/>
          <w:lang w:val="en-US"/>
        </w:rPr>
        <w:t>== Smart fields inside plain text</w:t>
      </w:r>
    </w:p>
    <w:p w:rsidR="00EC461A" w:rsidRDefault="00EF307A" w14:paraId="35E08D08" w14:textId="77777777">
      <w:pPr>
        <w:rPr>
          <w:lang w:val="en-US"/>
        </w:rPr>
      </w:pPr>
      <w:sdt>
        <w:sdtPr>
          <w:rPr>
            <w:lang w:val="en-US"/>
          </w:rPr>
          <w:alias w:val="Field"/>
          <w:tag w:val="Total Agreement Value"/>
          <w:id w:val="1943791008"/>
          <w:placeholder>
            <w:docPart w:val="D38F7F862AB14A4E9FF56C8E340B4BCD"/>
          </w:placeholder>
        </w:sdtPr>
        <w:sdtEndPr/>
        <w:sdtContent>
          <w:r w:rsidRPr="00DA74FC">
            <w:t>1,111.110</w:t>
          </w:r>
        </w:sdtContent>
      </w:sdt>
      <w:r>
        <w:rPr>
          <w:lang w:val="en-US"/>
        </w:rPr>
        <w:br/>
      </w:r>
      <w:sdt>
        <w:sdtPr>
          <w:rPr>
            <w:lang w:val="en-US"/>
          </w:rPr>
          <w:alias w:val="Field"/>
          <w:tag w:val="Test Apicklist"/>
          <w:id w:val="-1413075218"/>
          <w:placeholder>
            <w:docPart w:val="71FFD4EB42787A48B099F7806B41BC73"/>
          </w:placeholder>
        </w:sdtPr>
        <w:sdtEndPr/>
        <w:sdtContent>
          <w:r w:rsidRPr="00DA74FC">
            <w:t>Basic</w:t>
          </w:r>
        </w:sdtContent>
      </w:sdt>
      <w:r>
        <w:rPr>
          <w:lang w:val="en-US"/>
        </w:rPr>
        <w:br/>
      </w:r>
      <w:sdt>
        <w:sdtPr>
          <w:rPr>
            <w:lang w:val="en-US"/>
          </w:rPr>
          <w:alias w:val="Field"/>
          <w:tag w:val="Term (Months)"/>
          <w:id w:val="1329783828"/>
          <w:placeholder>
            <w:docPart w:val="B605D4EE5E4AE048804BE6FB35DD5CCF"/>
          </w:placeholder>
        </w:sdtPr>
        <w:sdtEndPr/>
        <w:sdtContent>
          <w:r w:rsidRPr="00DA74FC">
            <w:t>12.0000</w:t>
          </w:r>
        </w:sdtContent>
      </w:sdt>
      <w:r>
        <w:rPr>
          <w:lang w:val="en-US"/>
        </w:rPr>
        <w:br/>
      </w:r>
      <w:sdt>
        <w:sdtPr>
          <w:rPr>
            <w:lang w:val="en-US"/>
          </w:rPr>
          <w:alias w:val="Field"/>
          <w:tag w:val="Auto Renew"/>
          <w:id w:val="-1438062824"/>
          <w:placeholder>
            <w:docPart w:val="366D6EDC8C92A244B683F828BD9D2F84"/>
          </w:placeholder>
        </w:sdtPr>
        <w:sdtEndPr/>
        <w:sdtContent>
          <w:r w:rsidRPr="00DA74FC">
            <w:t>false</w:t>
          </w:r>
        </w:sdtContent>
      </w:sdt>
      <w:r>
        <w:rPr>
          <w:lang w:val="en-US"/>
        </w:rPr>
        <w:br/>
      </w:r>
      <w:sdt>
        <w:sdtPr>
          <w:rPr>
            <w:lang w:val="en-US"/>
          </w:rPr>
          <w:alias w:val="Field"/>
          <w:tag w:val="Agreement Start Date"/>
          <w:id w:val="264732411"/>
          <w:placeholder>
            <w:docPart w:val="8EB00239E9C026498ED79EC2DF03872A"/>
          </w:placeholder>
        </w:sdtPr>
        <w:sdtEndPr/>
        <w:sdtContent>
          <w:r w:rsidRPr="00DA74FC">
            <w:t>5/12/2022</w:t>
          </w:r>
        </w:sdtContent>
      </w:sdt>
      <w:r>
        <w:rPr>
          <w:lang w:val="en-US"/>
        </w:rPr>
        <w:br/>
      </w:r>
      <w:sdt>
        <w:sdtPr>
          <w:rPr>
            <w:lang w:val="en-US"/>
          </w:rPr>
          <w:alias w:val="Field"/>
          <w:tag w:val="Agreement Name"/>
          <w:id w:val="-1341854676"/>
          <w:placeholder>
            <w:docPart w:val="001FE6C71706844A90675677ABDDDB24"/>
          </w:placeholder>
        </w:sdtPr>
        <w:sdtEndPr/>
        <w:sdtContent>
          <w:r w:rsidRPr="00DA74FC">
            <w:t>HD MS issue AG-12052022</w:t>
          </w:r>
        </w:sdtContent>
      </w:sdt>
      <w:r>
        <w:rPr>
          <w:lang w:val="en-US"/>
        </w:rPr>
        <w:br/>
      </w:r>
      <w:sdt>
        <w:sdtPr>
          <w:rPr>
            <w:lang w:val="en-US"/>
          </w:rPr>
          <w:alias w:val="Field"/>
          <w:tag w:val="Agreement End Date"/>
          <w:id w:val="805277723"/>
          <w:placeholder>
            <w:docPart w:val="632C95A55C571D4FBB02D8219569612A"/>
          </w:placeholder>
        </w:sdtPr>
        <w:sdtEndPr/>
        <w:sdtContent>
          <w:r w:rsidRPr="00DA74FC">
            <w:t>5/12/2025</w:t>
          </w:r>
        </w:sdtContent>
      </w:sdt>
      <w:r>
        <w:rPr>
          <w:lang w:val="en-US"/>
        </w:rPr>
        <w:br/>
      </w:r>
    </w:p>
    <w:p w:rsidR="00EC461A" w:rsidRDefault="00EF307A" w14:paraId="028F302C" w14:textId="77777777">
      <w:pPr>
        <w:rPr>
          <w:b/>
          <w:bCs/>
          <w:lang w:val="en-US"/>
        </w:rPr>
      </w:pPr>
      <w:r>
        <w:rPr>
          <w:b/>
          <w:bCs/>
          <w:lang w:val="en-US"/>
        </w:rPr>
        <w:t>== RO fields</w:t>
      </w:r>
    </w:p>
    <w:p w:rsidR="00EC461A" w:rsidRDefault="00EF307A" w14:paraId="4A37A74E" w14:textId="77777777">
      <w:pPr>
        <w:rPr>
          <w:lang w:val="en-US"/>
        </w:rPr>
      </w:pPr>
      <w:sdt>
        <w:sdtPr>
          <w:rPr>
            <w:lang w:val="en-US"/>
          </w:rPr>
          <w:alias w:val="Field"/>
          <w:tag w:val="Total Agreement Value"/>
          <w:id w:val="1218555601"/>
          <w:lock w:val="sdtContentLocked"/>
          <w:placeholder>
            <w:docPart w:val="06F636669FEE7C49B68596FCD42A866C"/>
          </w:placeholder>
        </w:sdtPr>
        <w:sdtEndPr/>
        <w:sdtContent>
          <w:r w:rsidRPr="00DA74FC">
            <w:t>1,111.110</w:t>
          </w:r>
        </w:sdtContent>
      </w:sdt>
      <w:r>
        <w:rPr>
          <w:lang w:val="en-US"/>
        </w:rPr>
        <w:br/>
      </w:r>
      <w:sdt>
        <w:sdtPr>
          <w:rPr>
            <w:lang w:val="en-US"/>
          </w:rPr>
          <w:alias w:val="Field"/>
          <w:tag w:val="Test Apicklist"/>
          <w:id w:val="-421260246"/>
          <w:lock w:val="sdtContentLocked"/>
          <w:placeholder>
            <w:docPart w:val="D210995E89C21C4999A42923EC5648F4"/>
          </w:placeholder>
        </w:sdtPr>
        <w:sdtEndPr/>
        <w:sdtContent>
          <w:r w:rsidRPr="00DA74FC">
            <w:t>Basic</w:t>
          </w:r>
        </w:sdtContent>
      </w:sdt>
      <w:r>
        <w:rPr>
          <w:lang w:val="en-US"/>
        </w:rPr>
        <w:br/>
      </w:r>
      <w:sdt>
        <w:sdtPr>
          <w:rPr>
            <w:lang w:val="en-US"/>
          </w:rPr>
          <w:alias w:val="Field"/>
          <w:tag w:val="Term (Months)"/>
          <w:id w:val="-1353561765"/>
          <w:lock w:val="sdtContentLocked"/>
          <w:placeholder>
            <w:docPart w:val="DD0D08B367CF2D4D9905F53567B6077E"/>
          </w:placeholder>
        </w:sdtPr>
        <w:sdtEndPr/>
        <w:sdtContent>
          <w:r w:rsidRPr="00DA74FC">
            <w:t>12.0000</w:t>
          </w:r>
        </w:sdtContent>
      </w:sdt>
      <w:r>
        <w:rPr>
          <w:lang w:val="en-US"/>
        </w:rPr>
        <w:br/>
      </w:r>
      <w:sdt>
        <w:sdtPr>
          <w:rPr>
            <w:lang w:val="en-US"/>
          </w:rPr>
          <w:alias w:val="Field"/>
          <w:tag w:val="Auto Renew"/>
          <w:id w:val="-447469711"/>
          <w:lock w:val="sdtContentLocked"/>
          <w:placeholder>
            <w:docPart w:val="F8226C1B89B48149A904144CB79E1D5F"/>
          </w:placeholder>
        </w:sdtPr>
        <w:sdtEndPr/>
        <w:sdtContent>
          <w:r w:rsidRPr="00DA74FC">
            <w:t>false</w:t>
          </w:r>
        </w:sdtContent>
      </w:sdt>
      <w:r>
        <w:rPr>
          <w:lang w:val="en-US"/>
        </w:rPr>
        <w:br/>
      </w:r>
      <w:sdt>
        <w:sdtPr>
          <w:rPr>
            <w:lang w:val="en-US"/>
          </w:rPr>
          <w:alias w:val="Field"/>
          <w:tag w:val="Agreement Start Date"/>
          <w:id w:val="-146364945"/>
          <w:lock w:val="sdtContentLocked"/>
          <w:placeholder>
            <w:docPart w:val="2CD7A56E2ECC2A4CBF7367018DA27EAB"/>
          </w:placeholder>
        </w:sdtPr>
        <w:sdtEndPr/>
        <w:sdtContent>
          <w:r w:rsidRPr="00DA74FC">
            <w:t>5/12/2022</w:t>
          </w:r>
        </w:sdtContent>
      </w:sdt>
      <w:r>
        <w:rPr>
          <w:lang w:val="en-US"/>
        </w:rPr>
        <w:br/>
      </w:r>
      <w:sdt>
        <w:sdtPr>
          <w:rPr>
            <w:lang w:val="en-US"/>
          </w:rPr>
          <w:alias w:val="Field"/>
          <w:tag w:val="Agreement Name"/>
          <w:id w:val="1104070752"/>
          <w:lock w:val="sdtContentLocked"/>
          <w:placeholder>
            <w:docPart w:val="7D07A9DD522B894E8B4C876278FF1F82"/>
          </w:placeholder>
        </w:sdtPr>
        <w:sdtEndPr/>
        <w:sdtContent>
          <w:r w:rsidRPr="00DA74FC">
            <w:t>HD MS issue AG-12052022</w:t>
          </w:r>
        </w:sdtContent>
      </w:sdt>
      <w:r>
        <w:rPr>
          <w:lang w:val="en-US"/>
        </w:rPr>
        <w:br/>
      </w:r>
      <w:sdt>
        <w:sdtPr>
          <w:rPr>
            <w:lang w:val="en-US"/>
          </w:rPr>
          <w:alias w:val="Field"/>
          <w:tag w:val="Account"/>
          <w:id w:val="1133294512"/>
          <w:lock w:val="sdtContentLocked"/>
          <w:placeholder>
            <w:docPart w:val="E148DF7F5533354BB14A7B3A5E07D578"/>
          </w:placeholder>
        </w:sdtPr>
        <w:sdtEndPr/>
        <w:sdtContent>
          <w:r w:rsidRPr="00DA74FC">
            <w:t>Test Account</w:t>
          </w:r>
        </w:sdtContent>
      </w:sdt>
    </w:p>
    <w:p w:rsidR="00EC461A" w:rsidRDefault="00EC461A" w14:paraId="541A3254" w14:textId="77777777">
      <w:pPr>
        <w:rPr>
          <w:lang w:val="en-US"/>
        </w:rPr>
      </w:pPr>
    </w:p>
    <w:p w:rsidR="00EC461A" w:rsidRDefault="00EF307A" w14:paraId="0C09ACF1" w14:textId="77777777">
      <w:pPr>
        <w:rPr>
          <w:b/>
          <w:bCs/>
          <w:lang w:val="en-US"/>
        </w:rPr>
      </w:pPr>
      <w:r>
        <w:rPr>
          <w:b/>
          <w:bCs/>
          <w:lang w:val="en-US"/>
        </w:rPr>
        <w:t>=== In MS Word table Smart fields</w:t>
      </w:r>
    </w:p>
    <w:p w:rsidR="00EC461A" w:rsidRDefault="00EC461A" w14:paraId="6A3C46A8" w14:textId="77777777">
      <w:pPr>
        <w:rPr>
          <w:b/>
          <w:bCs/>
          <w:lang w:val="en-US"/>
        </w:rPr>
      </w:pPr>
    </w:p>
    <w:tbl>
      <w:tblPr>
        <w:tblStyle w:val="TableGrid"/>
        <w:tblW w:w="0" w:type="auto"/>
        <w:tblLook w:val="04A0" w:firstRow="1" w:lastRow="0" w:firstColumn="1" w:lastColumn="0" w:noHBand="0" w:noVBand="1"/>
      </w:tblPr>
      <w:tblGrid>
        <w:gridCol w:w="4508"/>
        <w:gridCol w:w="4508"/>
      </w:tblGrid>
      <w:tr w:rsidR="00EC461A" w14:paraId="3DF69381" w14:textId="77777777">
        <w:tc>
          <w:tcPr>
            <w:tcW w:w="4508" w:type="dxa"/>
          </w:tcPr>
          <w:p w:rsidR="00EC461A" w:rsidRDefault="00EF307A" w14:paraId="256F8236" w14:textId="77777777">
            <w:pPr>
              <w:rPr>
                <w:lang w:val="en-US"/>
              </w:rPr>
            </w:pPr>
            <w:r>
              <w:rPr>
                <w:lang w:val="en-US"/>
              </w:rPr>
              <w:t>Term (Months)</w:t>
            </w:r>
          </w:p>
        </w:tc>
        <w:tc>
          <w:tcPr>
            <w:tcW w:w="4508" w:type="dxa"/>
          </w:tcPr>
          <w:sdt>
            <w:sdtPr>
              <w:rPr>
                <w:lang w:val="en-US"/>
              </w:rPr>
              <w:alias w:val="Field"/>
              <w:tag w:val="Term (Months)"/>
              <w:id w:val="-49388974"/>
              <w:placeholder>
                <w:docPart w:val="B2130F255765244CACB655F7059BFDC1"/>
              </w:placeholder>
            </w:sdtPr>
            <w:sdtEndPr/>
            <w:sdtContent>
              <w:p w:rsidR="00EC461A" w:rsidRDefault="00EF307A" w14:paraId="41E309AA" w14:textId="77777777">
                <w:pPr>
                  <w:rPr>
                    <w:lang w:val="en-US"/>
                  </w:rPr>
                </w:pPr>
                <w:r w:rsidRPr="00DA74FC">
                  <w:t>12.0000</w:t>
                </w:r>
              </w:p>
            </w:sdtContent>
          </w:sdt>
        </w:tc>
      </w:tr>
      <w:tr w:rsidR="00EC461A" w14:paraId="450B70CD" w14:textId="77777777">
        <w:tc>
          <w:tcPr>
            <w:tcW w:w="4508" w:type="dxa"/>
          </w:tcPr>
          <w:p w:rsidR="00EC461A" w:rsidRDefault="00EF307A" w14:paraId="3785800D" w14:textId="77777777">
            <w:pPr>
              <w:rPr>
                <w:lang w:val="en-US"/>
              </w:rPr>
            </w:pPr>
            <w:r>
              <w:rPr>
                <w:lang w:val="en-US"/>
              </w:rPr>
              <w:t>Total Agreement value</w:t>
            </w:r>
          </w:p>
        </w:tc>
        <w:tc>
          <w:tcPr>
            <w:tcW w:w="4508" w:type="dxa"/>
          </w:tcPr>
          <w:sdt>
            <w:sdtPr>
              <w:rPr>
                <w:lang w:val="en-US"/>
              </w:rPr>
              <w:alias w:val="Field"/>
              <w:tag w:val="Total Agreement Value"/>
              <w:id w:val="-1033265658"/>
              <w:placeholder>
                <w:docPart w:val="C9DE4C912EA7D34386FD7E0BF0984968"/>
              </w:placeholder>
            </w:sdtPr>
            <w:sdtEndPr/>
            <w:sdtContent>
              <w:p w:rsidR="00EC461A" w:rsidRDefault="00EF307A" w14:paraId="178E3171" w14:textId="77777777">
                <w:pPr>
                  <w:rPr>
                    <w:lang w:val="en-US"/>
                  </w:rPr>
                </w:pPr>
                <w:r w:rsidRPr="00DA74FC">
                  <w:t>1,111.110</w:t>
                </w:r>
              </w:p>
            </w:sdtContent>
          </w:sdt>
        </w:tc>
      </w:tr>
      <w:tr w:rsidR="00EC461A" w14:paraId="16DE34B0" w14:textId="77777777">
        <w:tc>
          <w:tcPr>
            <w:tcW w:w="4508" w:type="dxa"/>
          </w:tcPr>
          <w:p w:rsidR="00EC461A" w:rsidRDefault="00EF307A" w14:paraId="62F33D84" w14:textId="77777777">
            <w:pPr>
              <w:rPr>
                <w:lang w:val="en-US"/>
              </w:rPr>
            </w:pPr>
            <w:r>
              <w:rPr>
                <w:lang w:val="en-US"/>
              </w:rPr>
              <w:t>Agreement start date</w:t>
            </w:r>
          </w:p>
        </w:tc>
        <w:tc>
          <w:tcPr>
            <w:tcW w:w="4508" w:type="dxa"/>
          </w:tcPr>
          <w:sdt>
            <w:sdtPr>
              <w:rPr>
                <w:lang w:val="en-US"/>
              </w:rPr>
              <w:alias w:val="Field"/>
              <w:tag w:val="Agreement Start Date"/>
              <w:id w:val="976032701"/>
              <w:placeholder>
                <w:docPart w:val="A83A3137245F24469E267269A5365277"/>
              </w:placeholder>
            </w:sdtPr>
            <w:sdtEndPr/>
            <w:sdtContent>
              <w:p w:rsidR="00EC461A" w:rsidRDefault="00EF307A" w14:paraId="288BD103" w14:textId="77777777">
                <w:pPr>
                  <w:rPr>
                    <w:lang w:val="en-US"/>
                  </w:rPr>
                </w:pPr>
                <w:r w:rsidRPr="00DA74FC">
                  <w:t>5/12/2022</w:t>
                </w:r>
              </w:p>
            </w:sdtContent>
          </w:sdt>
        </w:tc>
      </w:tr>
    </w:tbl>
    <w:p w:rsidR="00EC461A" w:rsidRDefault="00EC461A" w14:paraId="6597FA2F" w14:textId="77777777">
      <w:pPr>
        <w:rPr>
          <w:lang w:val="en-US"/>
        </w:rPr>
      </w:pPr>
    </w:p>
    <w:p w:rsidR="00EC461A" w:rsidRDefault="00EF307A" w14:paraId="1265CA66" w14:textId="77777777">
      <w:pPr>
        <w:rPr>
          <w:b/>
          <w:bCs/>
          <w:lang w:val="en-US"/>
        </w:rPr>
      </w:pPr>
      <w:r>
        <w:rPr>
          <w:b/>
          <w:bCs/>
          <w:lang w:val="en-US"/>
        </w:rPr>
        <w:t>=== In MS Word table RO fields</w:t>
      </w:r>
    </w:p>
    <w:p w:rsidR="00EC461A" w:rsidRDefault="00EC461A" w14:paraId="66125F0E" w14:textId="77777777">
      <w:pPr>
        <w:rPr>
          <w:b/>
          <w:bCs/>
          <w:lang w:val="en-US"/>
        </w:rPr>
      </w:pPr>
    </w:p>
    <w:tbl>
      <w:tblPr>
        <w:tblStyle w:val="TableGrid"/>
        <w:tblW w:w="9016" w:type="dxa"/>
        <w:tblLook w:val="04A0" w:firstRow="1" w:lastRow="0" w:firstColumn="1" w:lastColumn="0" w:noHBand="0" w:noVBand="1"/>
      </w:tblPr>
      <w:tblGrid>
        <w:gridCol w:w="4508"/>
        <w:gridCol w:w="4508"/>
      </w:tblGrid>
      <w:tr w:rsidR="00EC461A" w14:paraId="0F9185AE" w14:textId="77777777">
        <w:tc>
          <w:tcPr>
            <w:tcW w:w="4508" w:type="dxa"/>
          </w:tcPr>
          <w:p w:rsidR="00EC461A" w:rsidRDefault="00EF307A" w14:paraId="69D5782C" w14:textId="77777777">
            <w:pPr>
              <w:rPr>
                <w:lang w:val="en-US"/>
              </w:rPr>
            </w:pPr>
            <w:r>
              <w:rPr>
                <w:lang w:val="en-US"/>
              </w:rPr>
              <w:t>Test API picklist</w:t>
            </w:r>
          </w:p>
        </w:tc>
        <w:tc>
          <w:tcPr>
            <w:tcW w:w="4508" w:type="dxa"/>
          </w:tcPr>
          <w:sdt>
            <w:sdtPr>
              <w:rPr>
                <w:lang w:val="en-US"/>
              </w:rPr>
              <w:alias w:val="Field"/>
              <w:tag w:val="Test Apicklist"/>
              <w:id w:val="-1778163020"/>
              <w:lock w:val="sdtContentLocked"/>
              <w:placeholder>
                <w:docPart w:val="935E8EF7A151804FB3E6ADC45D67A825"/>
              </w:placeholder>
            </w:sdtPr>
            <w:sdtEndPr/>
            <w:sdtContent>
              <w:p w:rsidR="00EC461A" w:rsidRDefault="00EF307A" w14:paraId="3D7012E4" w14:textId="77777777">
                <w:pPr>
                  <w:rPr>
                    <w:lang w:val="en-US"/>
                  </w:rPr>
                </w:pPr>
                <w:r w:rsidRPr="00DA74FC">
                  <w:t>Basic</w:t>
                </w:r>
              </w:p>
            </w:sdtContent>
          </w:sdt>
        </w:tc>
      </w:tr>
      <w:tr w:rsidR="00EC461A" w14:paraId="6AA6049B" w14:textId="77777777">
        <w:tc>
          <w:tcPr>
            <w:tcW w:w="4508" w:type="dxa"/>
          </w:tcPr>
          <w:p w:rsidR="00EC461A" w:rsidRDefault="00EF307A" w14:paraId="5CC21750" w14:textId="77777777">
            <w:pPr>
              <w:rPr>
                <w:lang w:val="en-US"/>
              </w:rPr>
            </w:pPr>
            <w:r>
              <w:rPr>
                <w:lang w:val="en-US"/>
              </w:rPr>
              <w:t>Ag. Name</w:t>
            </w:r>
          </w:p>
        </w:tc>
        <w:tc>
          <w:tcPr>
            <w:tcW w:w="4508" w:type="dxa"/>
          </w:tcPr>
          <w:sdt>
            <w:sdtPr>
              <w:rPr>
                <w:lang w:val="en-US"/>
              </w:rPr>
              <w:alias w:val="Field"/>
              <w:tag w:val="Agreement Name"/>
              <w:id w:val="95529191"/>
              <w:lock w:val="sdtContentLocked"/>
              <w:placeholder>
                <w:docPart w:val="F918B19DA5D11446A7F474321F344DCF"/>
              </w:placeholder>
            </w:sdtPr>
            <w:sdtEndPr/>
            <w:sdtContent>
              <w:p w:rsidR="00EC461A" w:rsidRDefault="00EF307A" w14:paraId="1D052D42" w14:textId="77777777">
                <w:pPr>
                  <w:rPr>
                    <w:lang w:val="en-US"/>
                  </w:rPr>
                </w:pPr>
                <w:r w:rsidRPr="00DA74FC">
                  <w:t xml:space="preserve">HD </w:t>
                </w:r>
                <w:r w:rsidRPr="00DA74FC">
                  <w:t>MS issue AG-12052022</w:t>
                </w:r>
              </w:p>
            </w:sdtContent>
          </w:sdt>
        </w:tc>
      </w:tr>
      <w:tr w:rsidR="00EC461A" w14:paraId="2611D490" w14:textId="77777777">
        <w:tc>
          <w:tcPr>
            <w:tcW w:w="4508" w:type="dxa"/>
          </w:tcPr>
          <w:p w:rsidR="00EC461A" w:rsidRDefault="00EF307A" w14:paraId="7E0BA105" w14:textId="77777777">
            <w:pPr>
              <w:rPr>
                <w:lang w:val="en-US"/>
              </w:rPr>
            </w:pPr>
            <w:r>
              <w:rPr>
                <w:lang w:val="en-US"/>
              </w:rPr>
              <w:t>Auto renew</w:t>
            </w:r>
          </w:p>
        </w:tc>
        <w:tc>
          <w:tcPr>
            <w:tcW w:w="4508" w:type="dxa"/>
          </w:tcPr>
          <w:sdt>
            <w:sdtPr>
              <w:rPr>
                <w:lang w:val="en-US"/>
              </w:rPr>
              <w:alias w:val="Field"/>
              <w:tag w:val="Auto Renew"/>
              <w:id w:val="-1364430985"/>
              <w:lock w:val="sdtContentLocked"/>
              <w:placeholder>
                <w:docPart w:val="665A976A1DE7AA4FBDAAD9B8ABDC9E7C"/>
              </w:placeholder>
            </w:sdtPr>
            <w:sdtEndPr/>
            <w:sdtContent>
              <w:p w:rsidR="00EC461A" w:rsidRDefault="00EF307A" w14:paraId="1F2D408B" w14:textId="77777777">
                <w:pPr>
                  <w:rPr>
                    <w:lang w:val="en-US"/>
                  </w:rPr>
                </w:pPr>
                <w:r w:rsidRPr="00DA74FC">
                  <w:t>false</w:t>
                </w:r>
              </w:p>
            </w:sdtContent>
          </w:sdt>
        </w:tc>
      </w:tr>
    </w:tbl>
    <w:p w:rsidR="00EC461A" w:rsidRDefault="00EC461A" w14:paraId="15145768" w14:textId="77777777">
      <w:pPr>
        <w:rPr>
          <w:lang w:val="en-US"/>
        </w:rPr>
      </w:pPr>
    </w:p>
    <w:p w:rsidR="00EC461A" w:rsidRDefault="00EF307A" w14:paraId="4869E202" w14:textId="77777777">
      <w:pPr>
        <w:rPr>
          <w:b/>
          <w:bCs/>
          <w:lang w:val="en-US"/>
        </w:rPr>
      </w:pPr>
      <w:r>
        <w:rPr>
          <w:b/>
          <w:bCs/>
          <w:lang w:val="en-US"/>
        </w:rPr>
        <w:t xml:space="preserve">=== Inline </w:t>
      </w:r>
      <w:proofErr w:type="spellStart"/>
      <w:r>
        <w:rPr>
          <w:b/>
          <w:bCs/>
          <w:lang w:val="en-US"/>
        </w:rPr>
        <w:t>Mark up</w:t>
      </w:r>
      <w:proofErr w:type="spellEnd"/>
      <w:r>
        <w:rPr>
          <w:b/>
          <w:bCs/>
          <w:lang w:val="en-US"/>
        </w:rPr>
        <w:t xml:space="preserve"> Smart with Text only</w:t>
      </w:r>
    </w:p>
    <w:p w:rsidR="00EC461A" w:rsidRDefault="00EF307A" w14:paraId="21104D88" w14:textId="77777777">
      <w:pPr>
        <w:autoSpaceDE w:val="0"/>
        <w:autoSpaceDN w:val="0"/>
        <w:adjustRightInd w:val="0"/>
        <w:rPr>
          <w:rFonts w:ascii="AppleSystemUIFont" w:hAnsi="AppleSystemUIFont" w:cs="AppleSystemUIFont"/>
          <w:sz w:val="26"/>
          <w:szCs w:val="26"/>
          <w:lang w:val="en-GB"/>
        </w:rPr>
      </w:pPr>
      <w:sdt>
        <w:sdtPr>
          <w:rPr>
            <w:rFonts w:ascii="AppleSystemUIFont" w:hAnsi="AppleSystemUIFont" w:cs="AppleSystemUIFont"/>
            <w:sz w:val="26"/>
            <w:szCs w:val="26"/>
            <w:lang w:val="en-GB"/>
          </w:rPr>
          <w:alias w:val="Clause"/>
          <w:id w:val="-917250672"/>
          <w:placeholder>
            <w:docPart w:val="3540DC9BE2AE9144BF8F82FF1EF48AD8"/>
          </w:placeholder>
        </w:sdtPr>
        <w:sdtEndPr/>
        <w:sdtContent>
          <w:proofErr w:type="spellStart"/>
          <w:r>
            <w:rPr>
              <w:rFonts w:ascii="AppleSystemUIFont" w:hAnsi="AppleSystemUIFont" w:cs="AppleSystemUIFont"/>
              <w:sz w:val="26"/>
              <w:szCs w:val="26"/>
              <w:lang w:val="en-GB"/>
            </w:rPr>
            <w:t>QuillBot's</w:t>
          </w:r>
          <w:proofErr w:type="spellEnd"/>
          <w:r>
            <w:rPr>
              <w:rFonts w:ascii="AppleSystemUIFont" w:hAnsi="AppleSystemUIFont" w:cs="AppleSystemUIFont"/>
              <w:sz w:val="26"/>
              <w:szCs w:val="26"/>
              <w:lang w:val="en-GB"/>
            </w:rPr>
            <w:t xml:space="preserve"> paraphrasing tool helps millions of people rewrite and enhance any sentence, paragraph, or article using state-of-the-art AI. Your words matter, and our paraphr</w:t>
          </w:r>
          <w:r>
            <w:rPr>
              <w:rFonts w:ascii="AppleSystemUIFont" w:hAnsi="AppleSystemUIFont" w:cs="AppleSystemUIFont"/>
              <w:sz w:val="26"/>
              <w:szCs w:val="26"/>
              <w:lang w:val="en-GB"/>
            </w:rPr>
            <w:t>asing tool is designed to ensure you use the right ones.</w:t>
          </w:r>
        </w:sdtContent>
      </w:sdt>
      <w:r>
        <w:rPr>
          <w:rFonts w:ascii="AppleSystemUIFont" w:hAnsi="AppleSystemUIFont" w:cs="AppleSystemUIFont"/>
          <w:sz w:val="26"/>
          <w:szCs w:val="26"/>
          <w:lang w:val="en-GB"/>
        </w:rPr>
        <w:t xml:space="preserve"> </w:t>
      </w:r>
    </w:p>
    <w:p w:rsidR="00EC461A" w:rsidRDefault="00EF307A" w14:paraId="097B15FA" w14:textId="77777777">
      <w:pPr>
        <w:rPr>
          <w:b/>
          <w:bCs/>
          <w:lang w:val="en-US"/>
        </w:rPr>
      </w:pPr>
      <w:r>
        <w:rPr>
          <w:rFonts w:ascii="AppleSystemUIFont" w:hAnsi="AppleSystemUIFont" w:cs="AppleSystemUIFont"/>
          <w:sz w:val="26"/>
          <w:szCs w:val="26"/>
          <w:lang w:val="en-GB"/>
        </w:rPr>
        <w:br/>
      </w:r>
      <w:r>
        <w:rPr>
          <w:b/>
          <w:bCs/>
          <w:lang w:val="en-US"/>
        </w:rPr>
        <w:t>== Inline Markup clause with Smart fields</w:t>
      </w:r>
    </w:p>
    <w:sdt>
      <w:sdtPr>
        <w:rPr>
          <w:lang w:val="en-US"/>
        </w:rPr>
        <w:alias w:val="Clause"/>
        <w:id w:val="-1253425539"/>
        <w:placeholder>
          <w:docPart w:val="3540DC9BE2AE9144BF8F82FF1EF48AD8"/>
        </w:placeholder>
      </w:sdtPr>
      <w:sdtEndPr/>
      <w:sdtContent>
        <w:p w:rsidR="00EC461A" w:rsidRDefault="00EF307A" w14:paraId="5206DACE" w14:textId="77777777">
          <w:pPr>
            <w:rPr>
              <w:lang w:val="en-US"/>
            </w:rPr>
          </w:pPr>
          <w:sdt>
            <w:sdtPr>
              <w:rPr>
                <w:lang w:val="en-US"/>
              </w:rPr>
              <w:alias w:val="Field"/>
              <w:tag w:val="Total Agreement Value"/>
              <w:id w:val="744144711"/>
              <w:placeholder>
                <w:docPart w:val="EEA24CC0BDA57741965BFA1389DE1346"/>
              </w:placeholder>
            </w:sdtPr>
            <w:sdtEndPr/>
            <w:sdtContent>
              <w:r w:rsidRPr="00DA74FC">
                <w:t>1,111.110</w:t>
              </w:r>
            </w:sdtContent>
          </w:sdt>
          <w:r>
            <w:rPr>
              <w:lang w:val="en-US"/>
            </w:rPr>
            <w:br/>
          </w:r>
          <w:sdt>
            <w:sdtPr>
              <w:rPr>
                <w:lang w:val="en-US"/>
              </w:rPr>
              <w:alias w:val="Field"/>
              <w:tag w:val="Test Apicklist"/>
              <w:id w:val="241144519"/>
              <w:placeholder>
                <w:docPart w:val="A67D730667FE054B9EB13ECBB0B121BB"/>
              </w:placeholder>
            </w:sdtPr>
            <w:sdtEndPr/>
            <w:sdtContent>
              <w:r w:rsidRPr="00DA74FC">
                <w:t>Basic</w:t>
              </w:r>
            </w:sdtContent>
          </w:sdt>
          <w:r>
            <w:rPr>
              <w:lang w:val="en-US"/>
            </w:rPr>
            <w:br/>
          </w:r>
          <w:sdt>
            <w:sdtPr>
              <w:rPr>
                <w:lang w:val="en-US"/>
              </w:rPr>
              <w:alias w:val="Field"/>
              <w:tag w:val="Term (Months)"/>
              <w:id w:val="-257294417"/>
              <w:placeholder>
                <w:docPart w:val="948A6F033FCD234BB063D274984D2E91"/>
              </w:placeholder>
            </w:sdtPr>
            <w:sdtEndPr/>
            <w:sdtContent>
              <w:r w:rsidRPr="00DA74FC">
                <w:t>12.0000</w:t>
              </w:r>
            </w:sdtContent>
          </w:sdt>
          <w:r>
            <w:rPr>
              <w:lang w:val="en-US"/>
            </w:rPr>
            <w:br/>
          </w:r>
          <w:sdt>
            <w:sdtPr>
              <w:rPr>
                <w:lang w:val="en-US"/>
              </w:rPr>
              <w:alias w:val="Field"/>
              <w:tag w:val="Auto Renew"/>
              <w:id w:val="-661856495"/>
              <w:placeholder>
                <w:docPart w:val="7B9925BC88A7E14BB18D44563783F60A"/>
              </w:placeholder>
            </w:sdtPr>
            <w:sdtEndPr/>
            <w:sdtContent>
              <w:r w:rsidRPr="00DA74FC">
                <w:t>false</w:t>
              </w:r>
            </w:sdtContent>
          </w:sdt>
          <w:r>
            <w:rPr>
              <w:lang w:val="en-US"/>
            </w:rPr>
            <w:br/>
          </w:r>
          <w:sdt>
            <w:sdtPr>
              <w:rPr>
                <w:lang w:val="en-US"/>
              </w:rPr>
              <w:alias w:val="Field"/>
              <w:tag w:val="Agreement Start Date"/>
              <w:id w:val="-105197901"/>
              <w:placeholder>
                <w:docPart w:val="5A5493113BB01048B5D8FDE39B178A75"/>
              </w:placeholder>
            </w:sdtPr>
            <w:sdtEndPr/>
            <w:sdtContent>
              <w:r w:rsidRPr="00DA74FC">
                <w:t>5/12/2022</w:t>
              </w:r>
            </w:sdtContent>
          </w:sdt>
          <w:r>
            <w:rPr>
              <w:lang w:val="en-US"/>
            </w:rPr>
            <w:br/>
          </w:r>
          <w:sdt>
            <w:sdtPr>
              <w:rPr>
                <w:lang w:val="en-US"/>
              </w:rPr>
              <w:alias w:val="Field"/>
              <w:tag w:val="Agreement Name"/>
              <w:id w:val="-1851796829"/>
              <w:placeholder>
                <w:docPart w:val="D68D6E85812F2240B644BF747BD4F9D8"/>
              </w:placeholder>
            </w:sdtPr>
            <w:sdtEndPr/>
            <w:sdtContent>
              <w:r w:rsidRPr="00DA74FC">
                <w:t>HD MS issue AG-12052022</w:t>
              </w:r>
            </w:sdtContent>
          </w:sdt>
          <w:r>
            <w:rPr>
              <w:lang w:val="en-US"/>
            </w:rPr>
            <w:br/>
          </w:r>
        </w:p>
      </w:sdtContent>
    </w:sdt>
    <w:p w:rsidR="00EC461A" w:rsidRDefault="00EC461A" w14:paraId="6C04F982" w14:textId="77777777">
      <w:pPr>
        <w:rPr>
          <w:b/>
          <w:bCs/>
          <w:lang w:val="en-US"/>
        </w:rPr>
      </w:pPr>
    </w:p>
    <w:p w:rsidR="00EC461A" w:rsidRDefault="00EC461A" w14:paraId="15E4E6EA" w14:textId="77777777">
      <w:pPr>
        <w:rPr>
          <w:rFonts w:ascii="AppleSystemUIFont" w:hAnsi="AppleSystemUIFont" w:cs="AppleSystemUIFont"/>
          <w:sz w:val="26"/>
          <w:szCs w:val="26"/>
          <w:lang w:val="en-GB"/>
        </w:rPr>
      </w:pPr>
    </w:p>
    <w:p w:rsidR="00EC461A" w:rsidRDefault="00EC461A" w14:paraId="097B6E10" w14:textId="77777777">
      <w:pPr>
        <w:rPr>
          <w:rFonts w:ascii="AppleSystemUIFont" w:hAnsi="AppleSystemUIFont" w:cs="AppleSystemUIFont"/>
          <w:sz w:val="26"/>
          <w:szCs w:val="26"/>
          <w:lang w:val="en-GB"/>
        </w:rPr>
      </w:pPr>
    </w:p>
    <w:p w:rsidR="00EC461A" w:rsidRDefault="00EF307A" w14:paraId="5F3A0120" w14:textId="77777777">
      <w:r>
        <w:rPr>
          <w:rFonts w:ascii="AppleSystemUIFont" w:hAnsi="AppleSystemUIFont" w:cs="AppleSystemUIFont"/>
          <w:sz w:val="26"/>
          <w:szCs w:val="26"/>
          <w:lang w:val="en-GB"/>
        </w:rPr>
        <w:t xml:space="preserve">With 2 free modes and 5 premium modes to choose from, </w:t>
      </w:r>
      <w:proofErr w:type="spellStart"/>
      <w:r>
        <w:rPr>
          <w:rFonts w:ascii="AppleSystemUIFont" w:hAnsi="AppleSystemUIFont" w:cs="AppleSystemUIFont"/>
          <w:sz w:val="26"/>
          <w:szCs w:val="26"/>
          <w:lang w:val="en-GB"/>
        </w:rPr>
        <w:t>QuillBot’s</w:t>
      </w:r>
      <w:proofErr w:type="spellEnd"/>
      <w:r>
        <w:rPr>
          <w:rFonts w:ascii="AppleSystemUIFont" w:hAnsi="AppleSystemUIFont" w:cs="AppleSystemUIFont"/>
          <w:sz w:val="26"/>
          <w:szCs w:val="26"/>
          <w:lang w:val="en-GB"/>
        </w:rPr>
        <w:t xml:space="preserve"> paraphraser can rephrase any text in a variety of different ways, guaranteeing you find the perfect language, tone, and style for any occasion. Just enter your text into the input box, and our AI will work with you to build the best paraphrase f</w:t>
      </w:r>
      <w:r>
        <w:rPr>
          <w:rFonts w:ascii="AppleSystemUIFont" w:hAnsi="AppleSystemUIFont" w:cs="AppleSystemUIFont"/>
          <w:sz w:val="26"/>
          <w:szCs w:val="26"/>
          <w:lang w:val="en-GB"/>
        </w:rPr>
        <w:t>rom the original piece of writing.</w:t>
      </w:r>
    </w:p>
    <w:sectPr w:rsidR="00EC461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461A" w:rsidRDefault="00EF307A" w14:paraId="300AC948" w14:textId="77777777">
      <w:r>
        <w:separator/>
      </w:r>
    </w:p>
  </w:endnote>
  <w:endnote w:type="continuationSeparator" w:id="0">
    <w:p w:rsidR="00EC461A" w:rsidRDefault="00EF307A" w14:paraId="18992A2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461A" w:rsidRDefault="00EF307A" w14:paraId="67EE02A3" w14:textId="77777777">
      <w:r>
        <w:separator/>
      </w:r>
    </w:p>
  </w:footnote>
  <w:footnote w:type="continuationSeparator" w:id="0">
    <w:p w:rsidR="00EC461A" w:rsidRDefault="00EF307A" w14:paraId="54628F5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8665"/>
      <w:docPartObj>
        <w:docPartGallery w:val="Watermarks"/>
        <w:docPartUnique/>
      </w:docPartObj>
    </w:sdtPr>
    <w:sdtEndPr/>
    <w:sdtContent>
      <w:p w:rsidR="00EC461A" w:rsidRDefault="005F13DB" w14:paraId="10FE1808" w14:textId="77777777">
        <w:r>
          <w:rPr>
            <w:noProof/>
          </w:rPr>
        </w:r>
        <w:r w:rsidR="005F13DB">
          <w:rPr>
            <w:noProof/>
          </w:rPr>
          <w:pict w14:anchorId="0A8F9A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style="position:absolute;margin-left:0;margin-top:0;width:412.4pt;height:247.45pt;rotation:315;z-index:-251658752;mso-wrap-edited:f;mso-width-percent:0;mso-height-percent:0;mso-position-horizontal:center;mso-position-horizontal-relative:margin;mso-position-vertical:center;mso-position-vertical-relative:margin;mso-width-percent:0;mso-height-percent:0" alt="" o:spid="_x0000_s2049" o:allowincell="f" fillcolor="silver" stroked="f" type="#_x0000_t136">
              <v:textpath style="font-family:&quot;Calibri&quot;;font-size:1pt" string="DRAFT"/>
              <w10:wrap anchorx="margin" anchory="margin"/>
            </v:shape>
          </w:pict>
        </w:r>
      </w:p>
    </w:sdtContent>
  </w:sdt>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itesh Dobariya">
    <w15:presenceInfo w15:providerId="AD" w15:userId="S::hdobariya@conga.com::a3bdd452-9920-48f9-8197-d59ebb2f4b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trackRevisions/>
  <w:documentProtection w:edit="trackedChanges" w:enforcement="1" w:cryptProviderType="rsaFull" w:cryptAlgorithmClass="hash" w:cryptAlgorithmType="typeAny" w:cryptAlgorithmSid="4" w:cryptSpinCount="100000" w:hash="MNDDR8oT1tXr+UVPHnxvb6hWrq4=" w:salt="qmEtGNqIS7Q6mOf4Ru4+rQ=="/>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tDocProperties" w:val="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"/>
  </w:docVars>
  <w:rsids>
    <w:rsidRoot w:val="00EC461A"/>
    <w:rsid w:val="005F13DB"/>
    <w:rsid w:val="00DA74FC"/>
    <w:rsid w:val="00EC461A"/>
    <w:rsid w:val="00EF30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6944F92C"/>
  <w15:docId w15:val="{D01471E9-A3E8-6349-B697-0FF84980E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38F7F862AB14A4E9FF56C8E340B4BCD"/>
        <w:category>
          <w:name w:val="General"/>
          <w:gallery w:val="placeholder"/>
        </w:category>
        <w:types>
          <w:type w:val="bbPlcHdr"/>
        </w:types>
        <w:behaviors>
          <w:behavior w:val="content"/>
        </w:behaviors>
        <w:guid w:val="{3BD63E14-15C3-8F49-8C75-9176847A1690}"/>
      </w:docPartPr>
      <w:docPartBody>
        <w:p w:rsidR="0023068B" w:rsidRDefault="0023068B">
          <w:pPr>
            <w:pStyle w:val="D38F7F862AB14A4E9FF56C8E340B4BCD"/>
          </w:pPr>
          <w:r>
            <w:rPr>
              <w:rStyle w:val="PlaceholderText"/>
            </w:rPr>
            <w:t>Total Agreement Value</w:t>
          </w:r>
        </w:p>
      </w:docPartBody>
    </w:docPart>
    <w:docPart>
      <w:docPartPr>
        <w:name w:val="71FFD4EB42787A48B099F7806B41BC73"/>
        <w:category>
          <w:name w:val="General"/>
          <w:gallery w:val="placeholder"/>
        </w:category>
        <w:types>
          <w:type w:val="bbPlcHdr"/>
        </w:types>
        <w:behaviors>
          <w:behavior w:val="content"/>
        </w:behaviors>
        <w:guid w:val="{AFBE4EB1-DAA5-4040-8D2E-7A6E69281128}"/>
      </w:docPartPr>
      <w:docPartBody>
        <w:p w:rsidR="0023068B" w:rsidRDefault="0023068B">
          <w:pPr>
            <w:pStyle w:val="71FFD4EB42787A48B099F7806B41BC73"/>
          </w:pPr>
          <w:r>
            <w:rPr>
              <w:rStyle w:val="PlaceholderText"/>
            </w:rPr>
            <w:t>Test Apicklist</w:t>
          </w:r>
        </w:p>
      </w:docPartBody>
    </w:docPart>
    <w:docPart>
      <w:docPartPr>
        <w:name w:val="B605D4EE5E4AE048804BE6FB35DD5CCF"/>
        <w:category>
          <w:name w:val="General"/>
          <w:gallery w:val="placeholder"/>
        </w:category>
        <w:types>
          <w:type w:val="bbPlcHdr"/>
        </w:types>
        <w:behaviors>
          <w:behavior w:val="content"/>
        </w:behaviors>
        <w:guid w:val="{295F8924-4923-5D4D-B219-392FC2B58DB4}"/>
      </w:docPartPr>
      <w:docPartBody>
        <w:p w:rsidR="0023068B" w:rsidRDefault="0023068B">
          <w:pPr>
            <w:pStyle w:val="B605D4EE5E4AE048804BE6FB35DD5CCF"/>
          </w:pPr>
          <w:r>
            <w:rPr>
              <w:rStyle w:val="PlaceholderText"/>
            </w:rPr>
            <w:t>Term (Months)</w:t>
          </w:r>
        </w:p>
      </w:docPartBody>
    </w:docPart>
    <w:docPart>
      <w:docPartPr>
        <w:name w:val="366D6EDC8C92A244B683F828BD9D2F84"/>
        <w:category>
          <w:name w:val="General"/>
          <w:gallery w:val="placeholder"/>
        </w:category>
        <w:types>
          <w:type w:val="bbPlcHdr"/>
        </w:types>
        <w:behaviors>
          <w:behavior w:val="content"/>
        </w:behaviors>
        <w:guid w:val="{62EDCCA4-2158-1E43-8283-8A5E9A35DAD9}"/>
      </w:docPartPr>
      <w:docPartBody>
        <w:p w:rsidR="0023068B" w:rsidRDefault="0023068B">
          <w:pPr>
            <w:pStyle w:val="366D6EDC8C92A244B683F828BD9D2F84"/>
          </w:pPr>
          <w:r>
            <w:rPr>
              <w:rStyle w:val="PlaceholderText"/>
            </w:rPr>
            <w:t>Auto Renew</w:t>
          </w:r>
        </w:p>
      </w:docPartBody>
    </w:docPart>
    <w:docPart>
      <w:docPartPr>
        <w:name w:val="8EB00239E9C026498ED79EC2DF03872A"/>
        <w:category>
          <w:name w:val="General"/>
          <w:gallery w:val="placeholder"/>
        </w:category>
        <w:types>
          <w:type w:val="bbPlcHdr"/>
        </w:types>
        <w:behaviors>
          <w:behavior w:val="content"/>
        </w:behaviors>
        <w:guid w:val="{F434F8F6-1382-0641-8F55-85B9BA51E75F}"/>
      </w:docPartPr>
      <w:docPartBody>
        <w:p w:rsidR="0023068B" w:rsidRDefault="0023068B">
          <w:pPr>
            <w:pStyle w:val="8EB00239E9C026498ED79EC2DF03872A"/>
          </w:pPr>
          <w:r>
            <w:rPr>
              <w:rStyle w:val="PlaceholderText"/>
            </w:rPr>
            <w:t>Agreement Start Date</w:t>
          </w:r>
        </w:p>
      </w:docPartBody>
    </w:docPart>
    <w:docPart>
      <w:docPartPr>
        <w:name w:val="001FE6C71706844A90675677ABDDDB24"/>
        <w:category>
          <w:name w:val="General"/>
          <w:gallery w:val="placeholder"/>
        </w:category>
        <w:types>
          <w:type w:val="bbPlcHdr"/>
        </w:types>
        <w:behaviors>
          <w:behavior w:val="content"/>
        </w:behaviors>
        <w:guid w:val="{04FD3524-2B68-C049-A420-44C9291B161B}"/>
      </w:docPartPr>
      <w:docPartBody>
        <w:p w:rsidR="0023068B" w:rsidRDefault="0023068B">
          <w:pPr>
            <w:pStyle w:val="001FE6C71706844A90675677ABDDDB24"/>
          </w:pPr>
          <w:r>
            <w:rPr>
              <w:rStyle w:val="PlaceholderText"/>
            </w:rPr>
            <w:t>Agreement Name</w:t>
          </w:r>
        </w:p>
      </w:docPartBody>
    </w:docPart>
    <w:docPart>
      <w:docPartPr>
        <w:name w:val="632C95A55C571D4FBB02D8219569612A"/>
        <w:category>
          <w:name w:val="General"/>
          <w:gallery w:val="placeholder"/>
        </w:category>
        <w:types>
          <w:type w:val="bbPlcHdr"/>
        </w:types>
        <w:behaviors>
          <w:behavior w:val="content"/>
        </w:behaviors>
        <w:guid w:val="{641E411A-6774-914B-A717-992DDADD0ADC}"/>
      </w:docPartPr>
      <w:docPartBody>
        <w:p w:rsidR="0023068B" w:rsidRDefault="0023068B">
          <w:pPr>
            <w:pStyle w:val="632C95A55C571D4FBB02D8219569612A"/>
          </w:pPr>
          <w:r>
            <w:rPr>
              <w:rStyle w:val="PlaceholderText"/>
            </w:rPr>
            <w:t>Agreement End Date</w:t>
          </w:r>
        </w:p>
      </w:docPartBody>
    </w:docPart>
    <w:docPart>
      <w:docPartPr>
        <w:name w:val="06F636669FEE7C49B68596FCD42A866C"/>
        <w:category>
          <w:name w:val="General"/>
          <w:gallery w:val="placeholder"/>
        </w:category>
        <w:types>
          <w:type w:val="bbPlcHdr"/>
        </w:types>
        <w:behaviors>
          <w:behavior w:val="content"/>
        </w:behaviors>
        <w:guid w:val="{C1C5E3AA-4253-9D4D-8074-7462ABFF345A}"/>
      </w:docPartPr>
      <w:docPartBody>
        <w:p w:rsidR="0023068B" w:rsidRDefault="0023068B">
          <w:pPr>
            <w:pStyle w:val="06F636669FEE7C49B68596FCD42A866C"/>
          </w:pPr>
          <w:r>
            <w:rPr>
              <w:rStyle w:val="PlaceholderText"/>
            </w:rPr>
            <w:t>Total Agreement Value</w:t>
          </w:r>
        </w:p>
      </w:docPartBody>
    </w:docPart>
    <w:docPart>
      <w:docPartPr>
        <w:name w:val="D210995E89C21C4999A42923EC5648F4"/>
        <w:category>
          <w:name w:val="General"/>
          <w:gallery w:val="placeholder"/>
        </w:category>
        <w:types>
          <w:type w:val="bbPlcHdr"/>
        </w:types>
        <w:behaviors>
          <w:behavior w:val="content"/>
        </w:behaviors>
        <w:guid w:val="{253147CD-DC41-F14A-954F-F386AC045FE7}"/>
      </w:docPartPr>
      <w:docPartBody>
        <w:p w:rsidR="0023068B" w:rsidRDefault="0023068B">
          <w:pPr>
            <w:pStyle w:val="D210995E89C21C4999A42923EC5648F4"/>
          </w:pPr>
          <w:r>
            <w:rPr>
              <w:rStyle w:val="PlaceholderText"/>
            </w:rPr>
            <w:t>Test Apicklist</w:t>
          </w:r>
        </w:p>
      </w:docPartBody>
    </w:docPart>
    <w:docPart>
      <w:docPartPr>
        <w:name w:val="DD0D08B367CF2D4D9905F53567B6077E"/>
        <w:category>
          <w:name w:val="General"/>
          <w:gallery w:val="placeholder"/>
        </w:category>
        <w:types>
          <w:type w:val="bbPlcHdr"/>
        </w:types>
        <w:behaviors>
          <w:behavior w:val="content"/>
        </w:behaviors>
        <w:guid w:val="{865B25BA-0877-254E-84A1-0EE047E5A25E}"/>
      </w:docPartPr>
      <w:docPartBody>
        <w:p w:rsidR="0023068B" w:rsidRDefault="0023068B">
          <w:pPr>
            <w:pStyle w:val="DD0D08B367CF2D4D9905F53567B6077E"/>
          </w:pPr>
          <w:r>
            <w:rPr>
              <w:rStyle w:val="PlaceholderText"/>
            </w:rPr>
            <w:t>Term (Months)</w:t>
          </w:r>
        </w:p>
      </w:docPartBody>
    </w:docPart>
    <w:docPart>
      <w:docPartPr>
        <w:name w:val="F8226C1B89B48149A904144CB79E1D5F"/>
        <w:category>
          <w:name w:val="General"/>
          <w:gallery w:val="placeholder"/>
        </w:category>
        <w:types>
          <w:type w:val="bbPlcHdr"/>
        </w:types>
        <w:behaviors>
          <w:behavior w:val="content"/>
        </w:behaviors>
        <w:guid w:val="{238FBFF1-323B-C445-9168-E33C40C46851}"/>
      </w:docPartPr>
      <w:docPartBody>
        <w:p w:rsidR="0023068B" w:rsidRDefault="0023068B">
          <w:pPr>
            <w:pStyle w:val="F8226C1B89B48149A904144CB79E1D5F"/>
          </w:pPr>
          <w:r>
            <w:rPr>
              <w:rStyle w:val="PlaceholderText"/>
            </w:rPr>
            <w:t>Auto Renew</w:t>
          </w:r>
        </w:p>
      </w:docPartBody>
    </w:docPart>
    <w:docPart>
      <w:docPartPr>
        <w:name w:val="2CD7A56E2ECC2A4CBF7367018DA27EAB"/>
        <w:category>
          <w:name w:val="General"/>
          <w:gallery w:val="placeholder"/>
        </w:category>
        <w:types>
          <w:type w:val="bbPlcHdr"/>
        </w:types>
        <w:behaviors>
          <w:behavior w:val="content"/>
        </w:behaviors>
        <w:guid w:val="{2F5B57AE-71CA-FE4A-A87D-E4270D7A5756}"/>
      </w:docPartPr>
      <w:docPartBody>
        <w:p w:rsidR="0023068B" w:rsidRDefault="0023068B">
          <w:pPr>
            <w:pStyle w:val="2CD7A56E2ECC2A4CBF7367018DA27EAB"/>
          </w:pPr>
          <w:r>
            <w:rPr>
              <w:rStyle w:val="PlaceholderText"/>
            </w:rPr>
            <w:t>Agreement Start Date</w:t>
          </w:r>
        </w:p>
      </w:docPartBody>
    </w:docPart>
    <w:docPart>
      <w:docPartPr>
        <w:name w:val="7D07A9DD522B894E8B4C876278FF1F82"/>
        <w:category>
          <w:name w:val="General"/>
          <w:gallery w:val="placeholder"/>
        </w:category>
        <w:types>
          <w:type w:val="bbPlcHdr"/>
        </w:types>
        <w:behaviors>
          <w:behavior w:val="content"/>
        </w:behaviors>
        <w:guid w:val="{A025168A-17A1-664B-9D61-616FB5728D91}"/>
      </w:docPartPr>
      <w:docPartBody>
        <w:p w:rsidR="0023068B" w:rsidRDefault="0023068B">
          <w:pPr>
            <w:pStyle w:val="7D07A9DD522B894E8B4C876278FF1F82"/>
          </w:pPr>
          <w:r>
            <w:rPr>
              <w:rStyle w:val="PlaceholderText"/>
            </w:rPr>
            <w:t>Agreement Name</w:t>
          </w:r>
        </w:p>
      </w:docPartBody>
    </w:docPart>
    <w:docPart>
      <w:docPartPr>
        <w:name w:val="E148DF7F5533354BB14A7B3A5E07D578"/>
        <w:category>
          <w:name w:val="General"/>
          <w:gallery w:val="placeholder"/>
        </w:category>
        <w:types>
          <w:type w:val="bbPlcHdr"/>
        </w:types>
        <w:behaviors>
          <w:behavior w:val="content"/>
        </w:behaviors>
        <w:guid w:val="{DCC345BD-1C3A-7749-B919-9368E277D19A}"/>
      </w:docPartPr>
      <w:docPartBody>
        <w:p w:rsidR="0023068B" w:rsidRDefault="0023068B">
          <w:pPr>
            <w:pStyle w:val="E148DF7F5533354BB14A7B3A5E07D578"/>
          </w:pPr>
          <w:r>
            <w:rPr>
              <w:rStyle w:val="PlaceholderText"/>
            </w:rPr>
            <w:t>Account</w:t>
          </w:r>
        </w:p>
      </w:docPartBody>
    </w:docPart>
    <w:docPart>
      <w:docPartPr>
        <w:name w:val="3540DC9BE2AE9144BF8F82FF1EF48AD8"/>
        <w:category>
          <w:name w:val="General"/>
          <w:gallery w:val="placeholder"/>
        </w:category>
        <w:types>
          <w:type w:val="bbPlcHdr"/>
        </w:types>
        <w:behaviors>
          <w:behavior w:val="content"/>
        </w:behaviors>
        <w:guid w:val="{D2FF557E-F898-654C-AF3E-7707273EABEE}"/>
      </w:docPartPr>
      <w:docPartBody>
        <w:p w:rsidR="0023068B" w:rsidRDefault="0023068B">
          <w:pPr>
            <w:pStyle w:val="3540DC9BE2AE9144BF8F82FF1EF48AD8"/>
          </w:pPr>
          <w:r>
            <w:rPr>
              <w:rStyle w:val="PlaceholderText"/>
            </w:rPr>
            <w:t xml:space="preserve">Click or tap here to enter </w:t>
          </w:r>
          <w:r>
            <w:rPr>
              <w:rStyle w:val="PlaceholderText"/>
            </w:rPr>
            <w:t>text.</w:t>
          </w:r>
        </w:p>
      </w:docPartBody>
    </w:docPart>
    <w:docPart>
      <w:docPartPr>
        <w:name w:val="EEA24CC0BDA57741965BFA1389DE1346"/>
        <w:category>
          <w:name w:val="General"/>
          <w:gallery w:val="placeholder"/>
        </w:category>
        <w:types>
          <w:type w:val="bbPlcHdr"/>
        </w:types>
        <w:behaviors>
          <w:behavior w:val="content"/>
        </w:behaviors>
        <w:guid w:val="{C3829C57-3306-5645-81CA-8F393E2D9E61}"/>
      </w:docPartPr>
      <w:docPartBody>
        <w:p w:rsidR="0023068B" w:rsidRDefault="0023068B">
          <w:pPr>
            <w:pStyle w:val="EEA24CC0BDA57741965BFA1389DE1346"/>
          </w:pPr>
          <w:r>
            <w:rPr>
              <w:rStyle w:val="PlaceholderText"/>
            </w:rPr>
            <w:t>Total Agreement Value</w:t>
          </w:r>
        </w:p>
      </w:docPartBody>
    </w:docPart>
    <w:docPart>
      <w:docPartPr>
        <w:name w:val="A67D730667FE054B9EB13ECBB0B121BB"/>
        <w:category>
          <w:name w:val="General"/>
          <w:gallery w:val="placeholder"/>
        </w:category>
        <w:types>
          <w:type w:val="bbPlcHdr"/>
        </w:types>
        <w:behaviors>
          <w:behavior w:val="content"/>
        </w:behaviors>
        <w:guid w:val="{7919CA53-3DF4-044A-B58C-7465400458CF}"/>
      </w:docPartPr>
      <w:docPartBody>
        <w:p w:rsidR="0023068B" w:rsidRDefault="0023068B">
          <w:pPr>
            <w:pStyle w:val="A67D730667FE054B9EB13ECBB0B121BB"/>
          </w:pPr>
          <w:r>
            <w:rPr>
              <w:rStyle w:val="PlaceholderText"/>
            </w:rPr>
            <w:t>Test Apicklist</w:t>
          </w:r>
        </w:p>
      </w:docPartBody>
    </w:docPart>
    <w:docPart>
      <w:docPartPr>
        <w:name w:val="948A6F033FCD234BB063D274984D2E91"/>
        <w:category>
          <w:name w:val="General"/>
          <w:gallery w:val="placeholder"/>
        </w:category>
        <w:types>
          <w:type w:val="bbPlcHdr"/>
        </w:types>
        <w:behaviors>
          <w:behavior w:val="content"/>
        </w:behaviors>
        <w:guid w:val="{34117A7D-49B0-8146-B747-EBA9CB2F05F1}"/>
      </w:docPartPr>
      <w:docPartBody>
        <w:p w:rsidR="0023068B" w:rsidRDefault="0023068B">
          <w:pPr>
            <w:pStyle w:val="948A6F033FCD234BB063D274984D2E91"/>
          </w:pPr>
          <w:r>
            <w:rPr>
              <w:rStyle w:val="PlaceholderText"/>
            </w:rPr>
            <w:t>Term (Months)</w:t>
          </w:r>
        </w:p>
      </w:docPartBody>
    </w:docPart>
    <w:docPart>
      <w:docPartPr>
        <w:name w:val="7B9925BC88A7E14BB18D44563783F60A"/>
        <w:category>
          <w:name w:val="General"/>
          <w:gallery w:val="placeholder"/>
        </w:category>
        <w:types>
          <w:type w:val="bbPlcHdr"/>
        </w:types>
        <w:behaviors>
          <w:behavior w:val="content"/>
        </w:behaviors>
        <w:guid w:val="{5C8D3A16-FF2F-3942-BB6E-18B3617B7732}"/>
      </w:docPartPr>
      <w:docPartBody>
        <w:p w:rsidR="0023068B" w:rsidRDefault="0023068B">
          <w:pPr>
            <w:pStyle w:val="7B9925BC88A7E14BB18D44563783F60A"/>
          </w:pPr>
          <w:r>
            <w:rPr>
              <w:rStyle w:val="PlaceholderText"/>
            </w:rPr>
            <w:t>Auto Renew</w:t>
          </w:r>
        </w:p>
      </w:docPartBody>
    </w:docPart>
    <w:docPart>
      <w:docPartPr>
        <w:name w:val="5A5493113BB01048B5D8FDE39B178A75"/>
        <w:category>
          <w:name w:val="General"/>
          <w:gallery w:val="placeholder"/>
        </w:category>
        <w:types>
          <w:type w:val="bbPlcHdr"/>
        </w:types>
        <w:behaviors>
          <w:behavior w:val="content"/>
        </w:behaviors>
        <w:guid w:val="{DDF032A6-7C5B-D940-AC7B-EDECD8B66C0D}"/>
      </w:docPartPr>
      <w:docPartBody>
        <w:p w:rsidR="0023068B" w:rsidRDefault="0023068B">
          <w:pPr>
            <w:pStyle w:val="5A5493113BB01048B5D8FDE39B178A75"/>
          </w:pPr>
          <w:r>
            <w:rPr>
              <w:rStyle w:val="PlaceholderText"/>
            </w:rPr>
            <w:t>Agreement Start Date</w:t>
          </w:r>
        </w:p>
      </w:docPartBody>
    </w:docPart>
    <w:docPart>
      <w:docPartPr>
        <w:name w:val="D68D6E85812F2240B644BF747BD4F9D8"/>
        <w:category>
          <w:name w:val="General"/>
          <w:gallery w:val="placeholder"/>
        </w:category>
        <w:types>
          <w:type w:val="bbPlcHdr"/>
        </w:types>
        <w:behaviors>
          <w:behavior w:val="content"/>
        </w:behaviors>
        <w:guid w:val="{F993CD82-C70F-454F-9B7A-6C30830B49C1}"/>
      </w:docPartPr>
      <w:docPartBody>
        <w:p w:rsidR="0023068B" w:rsidRDefault="0023068B">
          <w:pPr>
            <w:pStyle w:val="D68D6E85812F2240B644BF747BD4F9D8"/>
          </w:pPr>
          <w:r>
            <w:rPr>
              <w:rStyle w:val="PlaceholderText"/>
            </w:rPr>
            <w:t>Agreement Name</w:t>
          </w:r>
        </w:p>
      </w:docPartBody>
    </w:docPart>
    <w:docPart>
      <w:docPartPr>
        <w:name w:val="B2130F255765244CACB655F7059BFDC1"/>
        <w:category>
          <w:name w:val="General"/>
          <w:gallery w:val="placeholder"/>
        </w:category>
        <w:types>
          <w:type w:val="bbPlcHdr"/>
        </w:types>
        <w:behaviors>
          <w:behavior w:val="content"/>
        </w:behaviors>
        <w:guid w:val="{ADC9A928-F0E6-2442-BF71-5EE5ACA95C31}"/>
      </w:docPartPr>
      <w:docPartBody>
        <w:p w:rsidR="0023068B" w:rsidRDefault="0023068B">
          <w:r>
            <w:rPr>
              <w:rStyle w:val="PlaceholderText"/>
            </w:rPr>
            <w:t>Term (Months)</w:t>
          </w:r>
        </w:p>
      </w:docPartBody>
    </w:docPart>
    <w:docPart>
      <w:docPartPr>
        <w:name w:val="C9DE4C912EA7D34386FD7E0BF0984968"/>
        <w:category>
          <w:name w:val="General"/>
          <w:gallery w:val="placeholder"/>
        </w:category>
        <w:types>
          <w:type w:val="bbPlcHdr"/>
        </w:types>
        <w:behaviors>
          <w:behavior w:val="content"/>
        </w:behaviors>
        <w:guid w:val="{CF780E34-F7C0-2C45-AD39-DB931F4E7CCB}"/>
      </w:docPartPr>
      <w:docPartBody>
        <w:p w:rsidR="0023068B" w:rsidRDefault="0023068B">
          <w:r>
            <w:rPr>
              <w:rStyle w:val="PlaceholderText"/>
            </w:rPr>
            <w:t>Total Agreement Value</w:t>
          </w:r>
        </w:p>
      </w:docPartBody>
    </w:docPart>
    <w:docPart>
      <w:docPartPr>
        <w:name w:val="A83A3137245F24469E267269A5365277"/>
        <w:category>
          <w:name w:val="General"/>
          <w:gallery w:val="placeholder"/>
        </w:category>
        <w:types>
          <w:type w:val="bbPlcHdr"/>
        </w:types>
        <w:behaviors>
          <w:behavior w:val="content"/>
        </w:behaviors>
        <w:guid w:val="{16ECF68D-15B2-8247-8383-D42120A4557C}"/>
      </w:docPartPr>
      <w:docPartBody>
        <w:p w:rsidR="0023068B" w:rsidRDefault="0023068B">
          <w:r>
            <w:rPr>
              <w:rStyle w:val="PlaceholderText"/>
            </w:rPr>
            <w:t>Agreement Start Date</w:t>
          </w:r>
        </w:p>
      </w:docPartBody>
    </w:docPart>
    <w:docPart>
      <w:docPartPr>
        <w:name w:val="935E8EF7A151804FB3E6ADC45D67A825"/>
        <w:category>
          <w:name w:val="General"/>
          <w:gallery w:val="placeholder"/>
        </w:category>
        <w:types>
          <w:type w:val="bbPlcHdr"/>
        </w:types>
        <w:behaviors>
          <w:behavior w:val="content"/>
        </w:behaviors>
        <w:guid w:val="{20527604-4721-5842-865C-C6FC240344EB}"/>
      </w:docPartPr>
      <w:docPartBody>
        <w:p w:rsidR="0023068B" w:rsidRDefault="0023068B">
          <w:r>
            <w:rPr>
              <w:rStyle w:val="PlaceholderText"/>
            </w:rPr>
            <w:t>Test Apicklist</w:t>
          </w:r>
        </w:p>
      </w:docPartBody>
    </w:docPart>
    <w:docPart>
      <w:docPartPr>
        <w:name w:val="F918B19DA5D11446A7F474321F344DCF"/>
        <w:category>
          <w:name w:val="General"/>
          <w:gallery w:val="placeholder"/>
        </w:category>
        <w:types>
          <w:type w:val="bbPlcHdr"/>
        </w:types>
        <w:behaviors>
          <w:behavior w:val="content"/>
        </w:behaviors>
        <w:guid w:val="{078EFA14-E977-214B-8464-20A0F1350E6F}"/>
      </w:docPartPr>
      <w:docPartBody>
        <w:p w:rsidR="0023068B" w:rsidRDefault="0023068B">
          <w:r>
            <w:rPr>
              <w:rStyle w:val="PlaceholderText"/>
            </w:rPr>
            <w:t>Agreement Name</w:t>
          </w:r>
        </w:p>
      </w:docPartBody>
    </w:docPart>
    <w:docPart>
      <w:docPartPr>
        <w:name w:val="665A976A1DE7AA4FBDAAD9B8ABDC9E7C"/>
        <w:category>
          <w:name w:val="General"/>
          <w:gallery w:val="placeholder"/>
        </w:category>
        <w:types>
          <w:type w:val="bbPlcHdr"/>
        </w:types>
        <w:behaviors>
          <w:behavior w:val="content"/>
        </w:behaviors>
        <w:guid w:val="{8D04A978-036E-4B48-85DE-14057B44BB3B}"/>
      </w:docPartPr>
      <w:docPartBody>
        <w:p w:rsidR="0023068B" w:rsidRDefault="0023068B">
          <w:r>
            <w:rPr>
              <w:rStyle w:val="PlaceholderText"/>
            </w:rPr>
            <w:t>Auto Renew</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3068B"/>
    <w:rsid w:val="002306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2F58"/>
    <w:rPr>
      <w:color w:val="808080"/>
    </w:rPr>
  </w:style>
  <w:style w:type="paragraph" w:customStyle="1" w:styleId="D38F7F862AB14A4E9FF56C8E340B4BCD">
    <w:name w:val="D38F7F862AB14A4E9FF56C8E340B4BCD"/>
    <w:rsid w:val="00852F58"/>
  </w:style>
  <w:style w:type="paragraph" w:customStyle="1" w:styleId="71FFD4EB42787A48B099F7806B41BC73">
    <w:name w:val="71FFD4EB42787A48B099F7806B41BC73"/>
    <w:rsid w:val="00852F58"/>
  </w:style>
  <w:style w:type="paragraph" w:customStyle="1" w:styleId="B605D4EE5E4AE048804BE6FB35DD5CCF">
    <w:name w:val="B605D4EE5E4AE048804BE6FB35DD5CCF"/>
    <w:rsid w:val="00852F58"/>
  </w:style>
  <w:style w:type="paragraph" w:customStyle="1" w:styleId="366D6EDC8C92A244B683F828BD9D2F84">
    <w:name w:val="366D6EDC8C92A244B683F828BD9D2F84"/>
    <w:rsid w:val="00852F58"/>
  </w:style>
  <w:style w:type="paragraph" w:customStyle="1" w:styleId="8EB00239E9C026498ED79EC2DF03872A">
    <w:name w:val="8EB00239E9C026498ED79EC2DF03872A"/>
    <w:rsid w:val="00852F58"/>
  </w:style>
  <w:style w:type="paragraph" w:customStyle="1" w:styleId="001FE6C71706844A90675677ABDDDB24">
    <w:name w:val="001FE6C71706844A90675677ABDDDB24"/>
    <w:rsid w:val="00852F58"/>
  </w:style>
  <w:style w:type="paragraph" w:customStyle="1" w:styleId="632C95A55C571D4FBB02D8219569612A">
    <w:name w:val="632C95A55C571D4FBB02D8219569612A"/>
    <w:rsid w:val="00852F58"/>
  </w:style>
  <w:style w:type="paragraph" w:customStyle="1" w:styleId="06F636669FEE7C49B68596FCD42A866C">
    <w:name w:val="06F636669FEE7C49B68596FCD42A866C"/>
    <w:rsid w:val="00852F58"/>
  </w:style>
  <w:style w:type="paragraph" w:customStyle="1" w:styleId="D210995E89C21C4999A42923EC5648F4">
    <w:name w:val="D210995E89C21C4999A42923EC5648F4"/>
    <w:rsid w:val="00852F58"/>
  </w:style>
  <w:style w:type="paragraph" w:customStyle="1" w:styleId="DD0D08B367CF2D4D9905F53567B6077E">
    <w:name w:val="DD0D08B367CF2D4D9905F53567B6077E"/>
    <w:rsid w:val="00852F58"/>
  </w:style>
  <w:style w:type="paragraph" w:customStyle="1" w:styleId="F8226C1B89B48149A904144CB79E1D5F">
    <w:name w:val="F8226C1B89B48149A904144CB79E1D5F"/>
    <w:rsid w:val="00852F58"/>
  </w:style>
  <w:style w:type="paragraph" w:customStyle="1" w:styleId="2CD7A56E2ECC2A4CBF7367018DA27EAB">
    <w:name w:val="2CD7A56E2ECC2A4CBF7367018DA27EAB"/>
    <w:rsid w:val="00852F58"/>
  </w:style>
  <w:style w:type="paragraph" w:customStyle="1" w:styleId="7D07A9DD522B894E8B4C876278FF1F82">
    <w:name w:val="7D07A9DD522B894E8B4C876278FF1F82"/>
    <w:rsid w:val="00852F58"/>
  </w:style>
  <w:style w:type="paragraph" w:customStyle="1" w:styleId="E148DF7F5533354BB14A7B3A5E07D578">
    <w:name w:val="E148DF7F5533354BB14A7B3A5E07D578"/>
    <w:rsid w:val="00852F58"/>
  </w:style>
  <w:style w:type="paragraph" w:customStyle="1" w:styleId="3540DC9BE2AE9144BF8F82FF1EF48AD8">
    <w:name w:val="3540DC9BE2AE9144BF8F82FF1EF48AD8"/>
    <w:rsid w:val="00852F58"/>
  </w:style>
  <w:style w:type="paragraph" w:customStyle="1" w:styleId="EEA24CC0BDA57741965BFA1389DE1346">
    <w:name w:val="EEA24CC0BDA57741965BFA1389DE1346"/>
    <w:rsid w:val="00852F58"/>
  </w:style>
  <w:style w:type="paragraph" w:customStyle="1" w:styleId="A67D730667FE054B9EB13ECBB0B121BB">
    <w:name w:val="A67D730667FE054B9EB13ECBB0B121BB"/>
    <w:rsid w:val="00852F58"/>
  </w:style>
  <w:style w:type="paragraph" w:customStyle="1" w:styleId="948A6F033FCD234BB063D274984D2E91">
    <w:name w:val="948A6F033FCD234BB063D274984D2E91"/>
    <w:rsid w:val="00852F58"/>
  </w:style>
  <w:style w:type="paragraph" w:customStyle="1" w:styleId="7B9925BC88A7E14BB18D44563783F60A">
    <w:name w:val="7B9925BC88A7E14BB18D44563783F60A"/>
    <w:rsid w:val="00852F58"/>
  </w:style>
  <w:style w:type="paragraph" w:customStyle="1" w:styleId="5A5493113BB01048B5D8FDE39B178A75">
    <w:name w:val="5A5493113BB01048B5D8FDE39B178A75"/>
    <w:rsid w:val="00852F58"/>
  </w:style>
  <w:style w:type="paragraph" w:customStyle="1" w:styleId="D68D6E85812F2240B644BF747BD4F9D8">
    <w:name w:val="D68D6E85812F2240B644BF747BD4F9D8"/>
    <w:rsid w:val="00852F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taskpanes.xml><?xml version="1.0" encoding="utf-8"?>
<wetp:taskpanes xmlns:wetp="http://schemas.microsoft.com/office/webextensions/taskpanes/2010/11"/>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ApttusMetadata xmlns="http://www.apttus.com/schemas">
  <Node xmlns:p2="http://www.apttus.com/schemas" p2:id="1943791008">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</Node>
  <Node xmlns:p2="http://www.apttus.com/schemas" p2:id="2881892078">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</Node>
  <Node xmlns:p2="http://www.apttus.com/schemas" p2:id="1329783828">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</Node>
  <Node xmlns:p2="http://www.apttus.com/schemas" p2:id="2856904472">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</Node>
  <Node xmlns:p2="http://www.apttus.com/schemas" p2:id="264732411">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</Node>
  <Node xmlns:p2="http://www.apttus.com/schemas" p2:id="2953112620">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</Node>
  <Node xmlns:p2="http://www.apttus.com/schemas" p2:id="805277723">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</Node>
  <Node xmlns:p2="http://www.apttus.com/schemas" p2:id="1218555601">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</Node>
  <Node xmlns:p2="http://www.apttus.com/schemas" p2:id="3873707050">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</Node>
  <Node xmlns:p2="http://www.apttus.com/schemas" p2:id="2941405531">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</Node>
  <Node xmlns:p2="http://www.apttus.com/schemas" p2:id="3847497585">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</Node>
  <Node xmlns:p2="http://www.apttus.com/schemas" p2:id="4148602351">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</Node>
  <Node xmlns:p2="http://www.apttus.com/schemas" p2:id="1104070752">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</Node>
  <Node xmlns:p2="http://www.apttus.com/schemas" p2:id="1133294512">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</Node>
  <Node xmlns:p2="http://www.apttus.com/schemas" p2:id="4245578322">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</Node>
  <Node xmlns:p2="http://www.apttus.com/schemas" p2:id="3261701638">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</Node>
  <Node xmlns:p2="http://www.apttus.com/schemas" p2:id="976032701">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</Node>
  <Node xmlns:p2="http://www.apttus.com/schemas" p2:id="2516804276">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</Node>
  <Node xmlns:p2="http://www.apttus.com/schemas" p2:id="95529191">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</Node>
  <Node xmlns:p2="http://www.apttus.com/schemas" p2:id="2930536311">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</Node>
  <Node xmlns:p2="http://www.apttus.com/schemas" p2:id="3377716624">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</Node>
  <Node xmlns:p2="http://www.apttus.com/schemas" p2:id="3041541757">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</Node>
  <Node xmlns:p2="http://www.apttus.com/schemas" p2:id="744144711">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</Node>
  <Node xmlns:p2="http://www.apttus.com/schemas" p2:id="241144519">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</Node>
  <Node xmlns:p2="http://www.apttus.com/schemas" p2:id="4037672879">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</Node>
  <Node xmlns:p2="http://www.apttus.com/schemas" p2:id="3633110801">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</Node>
  <Node xmlns:p2="http://www.apttus.com/schemas" p2:id="4189769395">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</Node>
  <Node xmlns:p2="http://www.apttus.com/schemas" p2:id="2443170467">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</Node>
</ApttusMetadata>
</file>

<file path=customXml/item2.xml><?xml version="1.0" encoding="utf-8"?>
<AptDocProperties xmlns="http://www.apttus.com/aptdocproperties">
  <Properties xmlns="">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</Properties>
  <HasDatePicker xmlns="">false</HasDatePicker>
  <DocumentProtection xmlns="">trackedChanges</DocumentProtection>
</AptDocProperties>
</file>

<file path=customXml/item3.xml><?xml version="1.0" encoding="utf-8"?>
<Document xmlns="http://www.apttus.com/externalmetadata">
  <Fields>
    <Field id="1943791008"/>
    <Field id="-1413075218"/>
    <Field id="1329783828"/>
    <Field id="-1438062824"/>
    <Field id="264732411"/>
    <Field id="-1341854676"/>
    <Field id="805277723"/>
    <Field id="1218555601"/>
    <Field id="-421260246"/>
    <Field id="-1353561765"/>
    <Field id="-447469711"/>
    <Field id="-146364945"/>
    <Field id="1104070752"/>
    <Field id="-49388974"/>
    <Field id="-1033265658"/>
    <Field id="976032701"/>
    <Field id="-1778163020"/>
    <Field id="95529191"/>
    <Field id="-1364430985"/>
    <Field id="744144711"/>
    <Field id="241144519"/>
    <Field id="-257294417"/>
    <Field id="-661856495"/>
    <Field id="-105197901"/>
    <Field id="-1851796829"/>
    <Field id="1133294512"/>
  </Fields>
  <Clauses>
    <Clause id="-917250672"/>
    <Clause id="-1253425539"/>
  </Clauses>
</Document>
</file>

<file path=customXml/itemProps1.xml><?xml version="1.0" encoding="utf-8"?>
<ds:datastoreItem xmlns:ds="http://schemas.openxmlformats.org/officeDocument/2006/customXml" ds:itemID="{3EF68604-FEC3-4CE6-ACCD-B4770263D0C9}">
  <ds:schemaRefs>
    <ds:schemaRef ds:uri="http://www.apttus.com/schemas"/>
  </ds:schemaRefs>
</ds:datastoreItem>
</file>

<file path=customXml/itemProps2.xml><?xml version="1.0" encoding="utf-8"?>
<ds:datastoreItem xmlns:ds="http://schemas.openxmlformats.org/officeDocument/2006/customXml" ds:itemID="{019EBC33-29CE-9B4C-9BF6-1188F207F462}">
  <ds:schemaRefs>
    <ds:schemaRef ds:uri="http://www.apttus.com/aptdocproperties"/>
    <ds:schemaRef ds:uri=""/>
  </ds:schemaRefs>
</ds:datastoreItem>
</file>

<file path=customXml/itemProps3.xml><?xml version="1.0" encoding="utf-8"?>
<ds:datastoreItem xmlns:ds="http://schemas.openxmlformats.org/officeDocument/2006/customXml" ds:itemID="{1023F845-18B8-4E7C-92DB-F598C5FB161C}">
  <ds:schemaRefs>
    <ds:schemaRef ds:uri="http://www.apttus.com/externalmeta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Dobariya</dc:creator>
  <cp:keywords/>
  <dc:description/>
  <cp:lastModifiedBy>Hitesh Dobariya</cp:lastModifiedBy>
  <cp:revision>2</cp:revision>
  <dcterms:created xsi:type="dcterms:W3CDTF">2022-03-17T06:42:00Z</dcterms:created>
  <dcterms:modified xsi:type="dcterms:W3CDTF">2022-05-12T08:58:00Z</dcterms:modified>
</cp:coreProperties>
</file>